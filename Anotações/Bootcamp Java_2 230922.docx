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56C1" w14:textId="5095F058" w:rsidR="003C125B" w:rsidRDefault="003C125B" w:rsidP="003C125B">
      <w:pPr>
        <w:jc w:val="center"/>
      </w:pPr>
      <w:proofErr w:type="spellStart"/>
      <w:r>
        <w:t>Bootcamp</w:t>
      </w:r>
      <w:proofErr w:type="spellEnd"/>
      <w:r>
        <w:t xml:space="preserve"> Java 23/09/22</w:t>
      </w:r>
    </w:p>
    <w:p w14:paraId="23323F94" w14:textId="59BDE1E9" w:rsidR="003C125B" w:rsidRDefault="003C125B" w:rsidP="003C125B">
      <w:pPr>
        <w:jc w:val="center"/>
      </w:pPr>
    </w:p>
    <w:p w14:paraId="64909CFB" w14:textId="51DAA138" w:rsidR="003C125B" w:rsidRDefault="003C125B" w:rsidP="003C125B">
      <w:pPr>
        <w:jc w:val="center"/>
      </w:pPr>
      <w:r>
        <w:t>Métodos Java</w:t>
      </w:r>
    </w:p>
    <w:p w14:paraId="4B67B7F6" w14:textId="6824BAD9" w:rsidR="003C125B" w:rsidRDefault="003C125B" w:rsidP="003C125B">
      <w:r>
        <w:t>Objetivos</w:t>
      </w:r>
    </w:p>
    <w:p w14:paraId="642105A6" w14:textId="6E48766B" w:rsidR="003C125B" w:rsidRDefault="003C125B" w:rsidP="003C125B">
      <w:r>
        <w:t>Como criar um método, e como utilizá-lo</w:t>
      </w:r>
    </w:p>
    <w:p w14:paraId="6CF3D7A3" w14:textId="4E819090" w:rsidR="003C125B" w:rsidRDefault="003C125B" w:rsidP="003C125B">
      <w:pPr>
        <w:jc w:val="center"/>
      </w:pPr>
      <w:r>
        <w:t>Percurso</w:t>
      </w:r>
    </w:p>
    <w:p w14:paraId="5B93CA83" w14:textId="2C882E68" w:rsidR="003C125B" w:rsidRDefault="003C125B" w:rsidP="003C125B">
      <w:pPr>
        <w:pStyle w:val="PargrafodaLista"/>
        <w:numPr>
          <w:ilvl w:val="0"/>
          <w:numId w:val="1"/>
        </w:numPr>
      </w:pPr>
      <w:r>
        <w:t>Criação</w:t>
      </w:r>
    </w:p>
    <w:p w14:paraId="7F6927F1" w14:textId="6E947934" w:rsidR="003C125B" w:rsidRDefault="003C125B" w:rsidP="003C125B">
      <w:pPr>
        <w:pStyle w:val="PargrafodaLista"/>
        <w:numPr>
          <w:ilvl w:val="0"/>
          <w:numId w:val="1"/>
        </w:numPr>
      </w:pPr>
      <w:r>
        <w:t>Sobrecarga</w:t>
      </w:r>
    </w:p>
    <w:p w14:paraId="50FAA651" w14:textId="2EA682A7" w:rsidR="003C125B" w:rsidRDefault="003C125B" w:rsidP="003C125B">
      <w:pPr>
        <w:pStyle w:val="PargrafodaLista"/>
        <w:numPr>
          <w:ilvl w:val="0"/>
          <w:numId w:val="1"/>
        </w:numPr>
      </w:pPr>
      <w:r>
        <w:t>Retornos</w:t>
      </w:r>
    </w:p>
    <w:p w14:paraId="44EF0F0B" w14:textId="7ADF270C" w:rsidR="003C125B" w:rsidRDefault="003C125B" w:rsidP="003C125B"/>
    <w:p w14:paraId="5DE9F29D" w14:textId="7B7C8487" w:rsidR="003C125B" w:rsidRDefault="003C125B" w:rsidP="003C125B">
      <w:pPr>
        <w:jc w:val="center"/>
      </w:pPr>
      <w:r>
        <w:t>Requisitos</w:t>
      </w:r>
    </w:p>
    <w:p w14:paraId="72F52427" w14:textId="61B66C45" w:rsidR="003C125B" w:rsidRDefault="003C125B" w:rsidP="003C125B">
      <w:pPr>
        <w:pStyle w:val="PargrafodaLista"/>
        <w:numPr>
          <w:ilvl w:val="0"/>
          <w:numId w:val="2"/>
        </w:numPr>
      </w:pPr>
      <w:r>
        <w:t>Lógica de programação</w:t>
      </w:r>
    </w:p>
    <w:p w14:paraId="2E6474C6" w14:textId="42A7A873" w:rsidR="003C125B" w:rsidRDefault="003C125B" w:rsidP="003C125B">
      <w:pPr>
        <w:pStyle w:val="PargrafodaLista"/>
        <w:numPr>
          <w:ilvl w:val="0"/>
          <w:numId w:val="2"/>
        </w:numPr>
      </w:pPr>
      <w:r>
        <w:t>Java (noções básicas)</w:t>
      </w:r>
    </w:p>
    <w:p w14:paraId="2250951A" w14:textId="0DF299B3" w:rsidR="003C125B" w:rsidRDefault="003C125B" w:rsidP="003C125B">
      <w:pPr>
        <w:pStyle w:val="PargrafodaLista"/>
        <w:numPr>
          <w:ilvl w:val="0"/>
          <w:numId w:val="2"/>
        </w:numPr>
      </w:pPr>
      <w:r>
        <w:t>IDE Java</w:t>
      </w:r>
    </w:p>
    <w:p w14:paraId="2EFF1609" w14:textId="062FBC92" w:rsidR="003C125B" w:rsidRDefault="003C125B" w:rsidP="003C125B"/>
    <w:p w14:paraId="7061EE99" w14:textId="6FE3BC83" w:rsidR="003C125B" w:rsidRDefault="003C125B" w:rsidP="003C125B">
      <w:pPr>
        <w:jc w:val="center"/>
      </w:pPr>
      <w:r>
        <w:t>Conceituação e criação de métodos</w:t>
      </w:r>
    </w:p>
    <w:p w14:paraId="0EC3DD89" w14:textId="79E5958B" w:rsidR="003C125B" w:rsidRDefault="003C125B" w:rsidP="003C125B">
      <w:r>
        <w:t>Objetivos</w:t>
      </w:r>
    </w:p>
    <w:p w14:paraId="77A6DE8B" w14:textId="3D551E90" w:rsidR="003C125B" w:rsidRDefault="003C125B" w:rsidP="003C125B">
      <w:pPr>
        <w:pStyle w:val="PargrafodaLista"/>
        <w:numPr>
          <w:ilvl w:val="0"/>
          <w:numId w:val="3"/>
        </w:numPr>
      </w:pPr>
      <w:r>
        <w:t>Entender o que é um método</w:t>
      </w:r>
    </w:p>
    <w:p w14:paraId="058240AD" w14:textId="5EA91AA8" w:rsidR="003C125B" w:rsidRDefault="003C125B" w:rsidP="003C125B">
      <w:pPr>
        <w:pStyle w:val="PargrafodaLista"/>
        <w:numPr>
          <w:ilvl w:val="0"/>
          <w:numId w:val="3"/>
        </w:numPr>
      </w:pPr>
      <w:r>
        <w:t>Saber como definir e utilizar métodos</w:t>
      </w:r>
    </w:p>
    <w:p w14:paraId="18707D38" w14:textId="73361B62" w:rsidR="003C125B" w:rsidRDefault="003C125B" w:rsidP="003C125B">
      <w:pPr>
        <w:pStyle w:val="PargrafodaLista"/>
        <w:numPr>
          <w:ilvl w:val="0"/>
          <w:numId w:val="3"/>
        </w:numPr>
      </w:pPr>
      <w:r>
        <w:t>Aplicar boas práticas em sua criação e uso.</w:t>
      </w:r>
    </w:p>
    <w:p w14:paraId="7DC5816C" w14:textId="3AB44771" w:rsidR="003C125B" w:rsidRDefault="003C125B" w:rsidP="003C125B">
      <w:pPr>
        <w:jc w:val="center"/>
      </w:pPr>
      <w:r>
        <w:t>O que é</w:t>
      </w:r>
    </w:p>
    <w:p w14:paraId="31258ECC" w14:textId="4AB3D22B" w:rsidR="003C125B" w:rsidRDefault="003C125B" w:rsidP="003C125B">
      <w:r>
        <w:t>Uma porção de código, disponibilizada por uma classe. Este é executando quanto é feita uma requisição a ele. São responsáveis por definir e realizar um determinado comportamento.</w:t>
      </w:r>
    </w:p>
    <w:p w14:paraId="6F929B01" w14:textId="261B714A" w:rsidR="003C125B" w:rsidRDefault="003C125B" w:rsidP="003C125B"/>
    <w:p w14:paraId="05D5FABB" w14:textId="3DEC8882" w:rsidR="008F0D16" w:rsidRDefault="008F0D16" w:rsidP="008F0D16">
      <w:pPr>
        <w:jc w:val="center"/>
      </w:pPr>
      <w:r>
        <w:t>Criação</w:t>
      </w:r>
    </w:p>
    <w:p w14:paraId="363DB0EE" w14:textId="6D75DD98" w:rsidR="008F0D16" w:rsidRDefault="008F0D16" w:rsidP="008F0D16">
      <w:r>
        <w:t>Padrão de definição</w:t>
      </w:r>
    </w:p>
    <w:p w14:paraId="5DC313DE" w14:textId="406AD300" w:rsidR="008F0D16" w:rsidRDefault="008F0D16" w:rsidP="008F0D16">
      <w:r>
        <w:t>Visibilidade tipo modificador ou retorno nome (</w:t>
      </w:r>
      <w:proofErr w:type="spellStart"/>
      <w:r>
        <w:t>parameros</w:t>
      </w:r>
      <w:proofErr w:type="spellEnd"/>
      <w:r>
        <w:t>) exceções e seu corpo</w:t>
      </w:r>
    </w:p>
    <w:p w14:paraId="5D2D9033" w14:textId="1EB67A69" w:rsidR="008F0D16" w:rsidRDefault="008F0D16" w:rsidP="008F0D16">
      <w:r w:rsidRPr="008F0D16">
        <w:drawing>
          <wp:inline distT="0" distB="0" distL="0" distR="0" wp14:anchorId="61033584" wp14:editId="41ACD6BA">
            <wp:extent cx="5400040" cy="516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C3A4" w14:textId="69F14728" w:rsidR="008F0D16" w:rsidRDefault="008F0D16" w:rsidP="008F0D16">
      <w:r>
        <w:t>O que fica entre interrogação são opcionais, mas o que não está é obrigatório.</w:t>
      </w:r>
    </w:p>
    <w:p w14:paraId="6843B307" w14:textId="3DD64259" w:rsidR="008F0D16" w:rsidRDefault="008F0D16" w:rsidP="008F0D16">
      <w:r>
        <w:t>Exemplos</w:t>
      </w:r>
    </w:p>
    <w:p w14:paraId="3EC82416" w14:textId="4D8FAA59" w:rsidR="008F0D16" w:rsidRDefault="008F0D16" w:rsidP="008F0D16">
      <w:r>
        <w:t xml:space="preserve">Visibilidade: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 ou </w:t>
      </w:r>
      <w:proofErr w:type="spellStart"/>
      <w:r>
        <w:t>private</w:t>
      </w:r>
      <w:proofErr w:type="spellEnd"/>
    </w:p>
    <w:p w14:paraId="1B86FDB6" w14:textId="07D57943" w:rsidR="008F0D16" w:rsidRDefault="008F0D16" w:rsidP="008F0D16">
      <w:r>
        <w:t>Tipo: concreto ou abstrato</w:t>
      </w:r>
    </w:p>
    <w:p w14:paraId="2399A52E" w14:textId="102FD05E" w:rsidR="008F0D16" w:rsidRDefault="008F0D16" w:rsidP="008F0D16">
      <w:r>
        <w:lastRenderedPageBreak/>
        <w:t xml:space="preserve">Modificador: </w:t>
      </w:r>
      <w:proofErr w:type="spellStart"/>
      <w:r>
        <w:t>static</w:t>
      </w:r>
      <w:proofErr w:type="spellEnd"/>
      <w:r>
        <w:t xml:space="preserve"> ou final</w:t>
      </w:r>
    </w:p>
    <w:p w14:paraId="4EA9C805" w14:textId="632721F6" w:rsidR="008F0D16" w:rsidRDefault="008F0D16" w:rsidP="008F0D16">
      <w:r>
        <w:t xml:space="preserve">Retorno: tipo de dado ou </w:t>
      </w:r>
      <w:proofErr w:type="spellStart"/>
      <w:r>
        <w:t>void</w:t>
      </w:r>
      <w:proofErr w:type="spellEnd"/>
      <w:r>
        <w:t>(vazio)</w:t>
      </w:r>
    </w:p>
    <w:p w14:paraId="6F4ED04D" w14:textId="6F6E181C" w:rsidR="008F0D16" w:rsidRDefault="008F0D16" w:rsidP="008F0D16">
      <w:r>
        <w:t>Nome: nome fornecido ao método.</w:t>
      </w:r>
    </w:p>
    <w:p w14:paraId="6D9FE41D" w14:textId="18FC3C87" w:rsidR="008F0D16" w:rsidRDefault="008F0D16" w:rsidP="008F0D16">
      <w:r>
        <w:t>Parâmetros: parâmetros que pode receber</w:t>
      </w:r>
    </w:p>
    <w:p w14:paraId="1FAAB7C0" w14:textId="12837CB2" w:rsidR="008F0D16" w:rsidRDefault="008F0D16" w:rsidP="008F0D16">
      <w:r>
        <w:t>Exceções: exceções que pode lançar</w:t>
      </w:r>
    </w:p>
    <w:p w14:paraId="59537B80" w14:textId="1A13E3A6" w:rsidR="008F0D16" w:rsidRDefault="008F0D16" w:rsidP="008F0D16">
      <w:r>
        <w:t>Corpo: código que possui ou vazio.</w:t>
      </w:r>
    </w:p>
    <w:p w14:paraId="08112203" w14:textId="7939C73C" w:rsidR="008F0D16" w:rsidRDefault="0023751B" w:rsidP="0023751B">
      <w:pPr>
        <w:jc w:val="center"/>
      </w:pPr>
      <w:r>
        <w:t>Exemplos</w:t>
      </w:r>
    </w:p>
    <w:p w14:paraId="389D391D" w14:textId="3AD2ECE5" w:rsidR="0023751B" w:rsidRDefault="0023751B" w:rsidP="0023751B">
      <w:r w:rsidRPr="0023751B">
        <w:drawing>
          <wp:inline distT="0" distB="0" distL="0" distR="0" wp14:anchorId="0C0CD0D1" wp14:editId="2972F94E">
            <wp:extent cx="5400040" cy="1078865"/>
            <wp:effectExtent l="0" t="0" r="0" b="698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D293" w14:textId="499EA725" w:rsidR="0023751B" w:rsidRDefault="0023751B" w:rsidP="0023751B">
      <w:r>
        <w:t>Métodos são parecidos com funções, com a diferença do paradigma da orientação a objeto.</w:t>
      </w:r>
    </w:p>
    <w:p w14:paraId="667F0497" w14:textId="21A9119C" w:rsidR="0023751B" w:rsidRDefault="0023751B" w:rsidP="0023751B">
      <w:r>
        <w:t>Padrão usado no curso</w:t>
      </w:r>
    </w:p>
    <w:p w14:paraId="6E15638A" w14:textId="4598851E" w:rsidR="0023751B" w:rsidRDefault="0023751B" w:rsidP="0023751B"/>
    <w:p w14:paraId="07379D9A" w14:textId="44726F4C" w:rsidR="0023751B" w:rsidRDefault="0023751B" w:rsidP="0023751B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retorno nome (parâmetros) {}</w:t>
      </w:r>
    </w:p>
    <w:p w14:paraId="75248B81" w14:textId="1608BCFE" w:rsidR="0023751B" w:rsidRDefault="0023751B" w:rsidP="0023751B"/>
    <w:p w14:paraId="684709C1" w14:textId="24B26770" w:rsidR="0023751B" w:rsidRDefault="0023751B" w:rsidP="0023751B">
      <w:pPr>
        <w:jc w:val="center"/>
      </w:pPr>
      <w:r>
        <w:t>Utilização</w:t>
      </w:r>
    </w:p>
    <w:p w14:paraId="6B36FF70" w14:textId="49EFFA92" w:rsidR="0023751B" w:rsidRDefault="0023751B" w:rsidP="0023751B">
      <w:r>
        <w:t>Para chamar o método devemos chamar ele através de uma classe ou objeto.</w:t>
      </w:r>
    </w:p>
    <w:p w14:paraId="166C846A" w14:textId="2E129573" w:rsidR="00B95B7E" w:rsidRDefault="00B95B7E" w:rsidP="0023751B">
      <w:r>
        <w:t>Chamando por classe</w:t>
      </w:r>
    </w:p>
    <w:p w14:paraId="5B4949D3" w14:textId="4B52FE3B" w:rsidR="0023751B" w:rsidRDefault="0023751B" w:rsidP="0023751B">
      <w:r>
        <w:t xml:space="preserve">Nome da classe. Nome do </w:t>
      </w:r>
      <w:r w:rsidR="00B95B7E">
        <w:t>método (parâmetros</w:t>
      </w:r>
      <w:r>
        <w:t xml:space="preserve"> caso existam)</w:t>
      </w:r>
    </w:p>
    <w:p w14:paraId="4C926265" w14:textId="26C2D453" w:rsidR="0023751B" w:rsidRDefault="0023751B" w:rsidP="0023751B">
      <w:r>
        <w:t>Chamando por objeto</w:t>
      </w:r>
    </w:p>
    <w:p w14:paraId="1B582F46" w14:textId="7BC4FB2A" w:rsidR="0023751B" w:rsidRDefault="0023751B" w:rsidP="0023751B">
      <w:r>
        <w:t xml:space="preserve">Nome do </w:t>
      </w:r>
      <w:r w:rsidR="00B95B7E">
        <w:t>objeto. Nome</w:t>
      </w:r>
      <w:r>
        <w:t xml:space="preserve"> do método (parâmetros caso existam)</w:t>
      </w:r>
    </w:p>
    <w:p w14:paraId="5B353EAD" w14:textId="74D88A69" w:rsidR="0023751B" w:rsidRDefault="0023751B"/>
    <w:p w14:paraId="5F89F25D" w14:textId="68840CFF" w:rsidR="0023751B" w:rsidRDefault="00B95B7E" w:rsidP="00B95B7E">
      <w:r>
        <w:t>No curso usaremos o método a partir de classes</w:t>
      </w:r>
    </w:p>
    <w:p w14:paraId="2CF37A7D" w14:textId="13AEDDD0" w:rsidR="00B95B7E" w:rsidRDefault="00B95B7E" w:rsidP="00B95B7E"/>
    <w:p w14:paraId="36802438" w14:textId="2BBEDE43" w:rsidR="00B95B7E" w:rsidRDefault="00F575F2" w:rsidP="00B95B7E">
      <w:pPr>
        <w:jc w:val="center"/>
        <w:rPr>
          <w:ins w:id="0" w:author="Vilson Souza" w:date="2022-09-23T16:06:00Z"/>
        </w:rPr>
      </w:pPr>
      <w:ins w:id="1" w:author="Vilson Souza" w:date="2022-09-23T16:08:00Z">
        <w:r>
          <w:t>Particularidades</w:t>
        </w:r>
      </w:ins>
    </w:p>
    <w:p w14:paraId="343F1F7E" w14:textId="520909AE" w:rsidR="00B95B7E" w:rsidRDefault="00F575F2" w:rsidP="00B95B7E">
      <w:pPr>
        <w:jc w:val="both"/>
      </w:pPr>
      <w:r>
        <w:t xml:space="preserve">Assinatura: é a forma de identificar unicamente o método </w:t>
      </w:r>
    </w:p>
    <w:p w14:paraId="3FC5381F" w14:textId="3EB8736A" w:rsidR="00F575F2" w:rsidRDefault="00F575F2" w:rsidP="00F575F2">
      <w:pPr>
        <w:jc w:val="both"/>
      </w:pPr>
      <w:r>
        <w:t xml:space="preserve">Assinatura = </w:t>
      </w:r>
      <w:proofErr w:type="spellStart"/>
      <w:r>
        <w:t>nome+parâmetros</w:t>
      </w:r>
      <w:proofErr w:type="spellEnd"/>
    </w:p>
    <w:p w14:paraId="45307676" w14:textId="5A9E8535" w:rsidR="00F575F2" w:rsidRDefault="00F575F2" w:rsidP="00F575F2">
      <w:pPr>
        <w:jc w:val="both"/>
      </w:pPr>
      <w:r>
        <w:t>Método</w:t>
      </w:r>
    </w:p>
    <w:p w14:paraId="3B4D5514" w14:textId="62632434" w:rsidR="00F575F2" w:rsidRDefault="00F575F2" w:rsidP="00F575F2">
      <w:pPr>
        <w:jc w:val="both"/>
      </w:pPr>
      <w:proofErr w:type="spellStart"/>
      <w:r>
        <w:t>Pulic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calcularTotalVenda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precoItem1, </w:t>
      </w:r>
      <w:proofErr w:type="spellStart"/>
      <w:r>
        <w:t>double</w:t>
      </w:r>
      <w:proofErr w:type="spellEnd"/>
      <w:r>
        <w:t xml:space="preserve"> precoItem2, </w:t>
      </w:r>
      <w:proofErr w:type="spellStart"/>
      <w:r>
        <w:t>double</w:t>
      </w:r>
      <w:proofErr w:type="spellEnd"/>
      <w:r>
        <w:t xml:space="preserve"> precoItem3){...}</w:t>
      </w:r>
    </w:p>
    <w:p w14:paraId="121F5910" w14:textId="398F7FB9" w:rsidR="00F575F2" w:rsidRDefault="00F575F2" w:rsidP="00F575F2">
      <w:pPr>
        <w:jc w:val="both"/>
      </w:pPr>
      <w:r>
        <w:lastRenderedPageBreak/>
        <w:t>Assinatura</w:t>
      </w:r>
    </w:p>
    <w:p w14:paraId="6FAA82ED" w14:textId="1070D9A0" w:rsidR="00F575F2" w:rsidRDefault="00F575F2" w:rsidP="00F575F2">
      <w:pPr>
        <w:jc w:val="both"/>
      </w:pPr>
      <w:proofErr w:type="spellStart"/>
      <w:proofErr w:type="gramStart"/>
      <w:r>
        <w:t>calcularTotalVenda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precoItem1, </w:t>
      </w:r>
      <w:proofErr w:type="spellStart"/>
      <w:r>
        <w:t>double</w:t>
      </w:r>
      <w:proofErr w:type="spellEnd"/>
      <w:r>
        <w:t xml:space="preserve"> precoItem2, </w:t>
      </w:r>
      <w:proofErr w:type="spellStart"/>
      <w:r>
        <w:t>double</w:t>
      </w:r>
      <w:proofErr w:type="spellEnd"/>
      <w:r>
        <w:t xml:space="preserve"> precoItem3</w:t>
      </w:r>
      <w:r>
        <w:t>)</w:t>
      </w:r>
    </w:p>
    <w:p w14:paraId="545996D5" w14:textId="571FAFAC" w:rsidR="00F575F2" w:rsidRDefault="00F575F2" w:rsidP="00F575F2">
      <w:pPr>
        <w:jc w:val="both"/>
      </w:pPr>
      <w:r>
        <w:t>parecido com o protótipo em c</w:t>
      </w:r>
    </w:p>
    <w:p w14:paraId="75A337BE" w14:textId="10ADC12B" w:rsidR="00F575F2" w:rsidRDefault="00F575F2" w:rsidP="00F575F2">
      <w:pPr>
        <w:jc w:val="both"/>
      </w:pPr>
      <w:r>
        <w:t>Construtor e destrutor: métodos especiais usados na interação a objeto</w:t>
      </w:r>
    </w:p>
    <w:p w14:paraId="74D841A5" w14:textId="318F8A70" w:rsidR="00F575F2" w:rsidRDefault="00F575F2" w:rsidP="00F575F2">
      <w:pPr>
        <w:jc w:val="both"/>
      </w:pPr>
      <w:r>
        <w:t>Mensagem: ato de solicitar ao método que ele execute. Esta pode ser direcionada a um objeto ou a uma classe.</w:t>
      </w:r>
    </w:p>
    <w:p w14:paraId="6ABECA98" w14:textId="759B453F" w:rsidR="00F575F2" w:rsidRDefault="00F575F2" w:rsidP="00F575F2">
      <w:pPr>
        <w:jc w:val="center"/>
      </w:pPr>
      <w:r>
        <w:t>Passagem de parâmetros</w:t>
      </w:r>
    </w:p>
    <w:p w14:paraId="60BC71E7" w14:textId="6D3BC465" w:rsidR="00F575F2" w:rsidRDefault="00F575F2" w:rsidP="00F575F2">
      <w:r>
        <w:t>Por valor (cópia)</w:t>
      </w:r>
    </w:p>
    <w:p w14:paraId="28EA4EF4" w14:textId="3757E79B" w:rsidR="00F575F2" w:rsidRDefault="00F575F2" w:rsidP="00F575F2">
      <w:r>
        <w:t>Por referência (endereço)</w:t>
      </w:r>
    </w:p>
    <w:p w14:paraId="6B72658A" w14:textId="667CD5C8" w:rsidR="00F575F2" w:rsidRDefault="00F575F2" w:rsidP="00F575F2">
      <w:r>
        <w:t>Exemplo</w:t>
      </w:r>
    </w:p>
    <w:p w14:paraId="5E224673" w14:textId="63F5A016" w:rsidR="00F575F2" w:rsidRDefault="00F575F2" w:rsidP="00F575F2"/>
    <w:p w14:paraId="610B64ED" w14:textId="04DB0826" w:rsidR="00F575F2" w:rsidRDefault="00F575F2" w:rsidP="00F575F2">
      <w:proofErr w:type="spellStart"/>
      <w:r>
        <w:t>Int</w:t>
      </w:r>
      <w:proofErr w:type="spellEnd"/>
      <w:r>
        <w:t xml:space="preserve"> i =10;</w:t>
      </w:r>
    </w:p>
    <w:p w14:paraId="61D45C30" w14:textId="2AE19B18" w:rsidR="00F575F2" w:rsidRDefault="00F575F2" w:rsidP="00F575F2"/>
    <w:p w14:paraId="2C07B2A6" w14:textId="26D5F15E" w:rsidR="00F575F2" w:rsidRDefault="00F575F2" w:rsidP="00F575F2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fazerAlgo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i) {</w:t>
      </w:r>
    </w:p>
    <w:p w14:paraId="78996322" w14:textId="2BA6C743" w:rsidR="00F575F2" w:rsidRDefault="00F575F2" w:rsidP="00F575F2">
      <w:r>
        <w:tab/>
        <w:t>I = i+10;</w:t>
      </w:r>
    </w:p>
    <w:p w14:paraId="3837236A" w14:textId="122217E5" w:rsidR="00F575F2" w:rsidRDefault="00F575F2" w:rsidP="00F575F2">
      <w:r>
        <w:tab/>
      </w:r>
      <w:proofErr w:type="spellStart"/>
      <w:r>
        <w:t>System.out</w:t>
      </w:r>
      <w:r w:rsidR="000F7255">
        <w:t>.println</w:t>
      </w:r>
      <w:proofErr w:type="spellEnd"/>
      <w:r w:rsidR="000F7255">
        <w:t>(” Valor de i dentro: “+i);</w:t>
      </w:r>
    </w:p>
    <w:p w14:paraId="64CD6C36" w14:textId="1F266282" w:rsidR="000F7255" w:rsidRDefault="000F7255" w:rsidP="000F7255">
      <w:pPr>
        <w:ind w:firstLine="708"/>
      </w:pPr>
      <w:r>
        <w:t>Aqui dentro é uma cópia, não muda o valor original</w:t>
      </w:r>
    </w:p>
    <w:p w14:paraId="4F98EF08" w14:textId="36A04558" w:rsidR="000F7255" w:rsidRDefault="000F7255" w:rsidP="00F575F2">
      <w:r>
        <w:t>}</w:t>
      </w:r>
    </w:p>
    <w:p w14:paraId="3D911E41" w14:textId="55B1EAE4" w:rsidR="000F7255" w:rsidRDefault="000F7255" w:rsidP="00F575F2">
      <w:proofErr w:type="spellStart"/>
      <w:r>
        <w:t>System.out.println</w:t>
      </w:r>
      <w:proofErr w:type="spellEnd"/>
      <w:r>
        <w:t>(” Valor</w:t>
      </w:r>
      <w:r>
        <w:t xml:space="preserve"> de i </w:t>
      </w:r>
      <w:r>
        <w:t>for</w:t>
      </w:r>
      <w:r>
        <w:t>: “+i);</w:t>
      </w:r>
    </w:p>
    <w:p w14:paraId="296DED6E" w14:textId="0A9193FA" w:rsidR="000F7255" w:rsidRDefault="000F7255" w:rsidP="00F575F2">
      <w:r>
        <w:t>Aqui mostra o valor original</w:t>
      </w:r>
    </w:p>
    <w:p w14:paraId="0DE69C17" w14:textId="40FB7506" w:rsidR="000F7255" w:rsidRDefault="000F7255" w:rsidP="00F575F2"/>
    <w:p w14:paraId="09C52FF0" w14:textId="5132D15A" w:rsidR="000F7255" w:rsidRDefault="000F7255" w:rsidP="000F7255">
      <w:pPr>
        <w:jc w:val="center"/>
      </w:pPr>
      <w:r>
        <w:t>Boas práticas</w:t>
      </w:r>
    </w:p>
    <w:p w14:paraId="25963B5E" w14:textId="6A28F100" w:rsidR="000F7255" w:rsidRDefault="000F7255" w:rsidP="000F7255">
      <w:pPr>
        <w:pStyle w:val="PargrafodaLista"/>
        <w:numPr>
          <w:ilvl w:val="0"/>
          <w:numId w:val="4"/>
        </w:numPr>
      </w:pPr>
      <w:r>
        <w:t>Nomes descritivos mais curtos</w:t>
      </w:r>
    </w:p>
    <w:p w14:paraId="3FB2882F" w14:textId="04E8A74A" w:rsidR="000F7255" w:rsidRDefault="000F7255" w:rsidP="000F7255">
      <w:pPr>
        <w:pStyle w:val="PargrafodaLista"/>
        <w:numPr>
          <w:ilvl w:val="0"/>
          <w:numId w:val="4"/>
        </w:numPr>
      </w:pPr>
      <w:r>
        <w:t>Notação camelo</w:t>
      </w:r>
    </w:p>
    <w:p w14:paraId="6C667C2D" w14:textId="4CB3FE5C" w:rsidR="000F7255" w:rsidRDefault="000F7255" w:rsidP="000F7255">
      <w:pPr>
        <w:pStyle w:val="PargrafodaLista"/>
        <w:numPr>
          <w:ilvl w:val="0"/>
          <w:numId w:val="4"/>
        </w:numPr>
      </w:pPr>
      <w:r>
        <w:t>Deve possuir entre 80 e 120 linhas</w:t>
      </w:r>
    </w:p>
    <w:p w14:paraId="3031E84A" w14:textId="1BF72DCB" w:rsidR="000F7255" w:rsidRDefault="000F7255" w:rsidP="000F7255">
      <w:pPr>
        <w:pStyle w:val="PargrafodaLista"/>
        <w:numPr>
          <w:ilvl w:val="0"/>
          <w:numId w:val="4"/>
        </w:numPr>
      </w:pPr>
      <w:r>
        <w:t>Evite lista de parâmetros longas</w:t>
      </w:r>
    </w:p>
    <w:p w14:paraId="74A47885" w14:textId="62085C64" w:rsidR="000F7255" w:rsidRDefault="000F7255" w:rsidP="000F7255">
      <w:pPr>
        <w:pStyle w:val="PargrafodaLista"/>
        <w:numPr>
          <w:ilvl w:val="0"/>
          <w:numId w:val="4"/>
        </w:numPr>
      </w:pPr>
      <w:r>
        <w:t>Visibilidades adequadas</w:t>
      </w:r>
    </w:p>
    <w:p w14:paraId="75CD5A4B" w14:textId="77777777" w:rsidR="000F7255" w:rsidRDefault="000F7255" w:rsidP="000F7255"/>
    <w:p w14:paraId="2C7C5418" w14:textId="77777777" w:rsidR="000F7255" w:rsidRDefault="000F7255" w:rsidP="00F575F2"/>
    <w:p w14:paraId="1270FB90" w14:textId="77777777" w:rsidR="00F575F2" w:rsidRDefault="00F575F2" w:rsidP="00F575F2"/>
    <w:p w14:paraId="31A38744" w14:textId="77777777" w:rsidR="00F575F2" w:rsidRDefault="00F575F2" w:rsidP="00F575F2">
      <w:pPr>
        <w:jc w:val="both"/>
      </w:pPr>
    </w:p>
    <w:sectPr w:rsidR="00F57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B02EA"/>
    <w:multiLevelType w:val="hybridMultilevel"/>
    <w:tmpl w:val="0D18B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058BF"/>
    <w:multiLevelType w:val="hybridMultilevel"/>
    <w:tmpl w:val="C1022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74EA7"/>
    <w:multiLevelType w:val="hybridMultilevel"/>
    <w:tmpl w:val="3FE4A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15A62"/>
    <w:multiLevelType w:val="hybridMultilevel"/>
    <w:tmpl w:val="50AC6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945278">
    <w:abstractNumId w:val="3"/>
  </w:num>
  <w:num w:numId="2" w16cid:durableId="217590904">
    <w:abstractNumId w:val="0"/>
  </w:num>
  <w:num w:numId="3" w16cid:durableId="1596281890">
    <w:abstractNumId w:val="2"/>
  </w:num>
  <w:num w:numId="4" w16cid:durableId="103022969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lson Souza">
    <w15:presenceInfo w15:providerId="None" w15:userId="Vilson Souz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5B"/>
    <w:rsid w:val="000F7255"/>
    <w:rsid w:val="0023751B"/>
    <w:rsid w:val="003C125B"/>
    <w:rsid w:val="008F0D16"/>
    <w:rsid w:val="00AD186A"/>
    <w:rsid w:val="00B95B7E"/>
    <w:rsid w:val="00F5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CA7DE"/>
  <w15:chartTrackingRefBased/>
  <w15:docId w15:val="{0D9E7925-D8FD-46A3-B4FD-B17C032A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125B"/>
    <w:pPr>
      <w:ind w:left="720"/>
      <w:contextualSpacing/>
    </w:pPr>
  </w:style>
  <w:style w:type="paragraph" w:styleId="Reviso">
    <w:name w:val="Revision"/>
    <w:hidden/>
    <w:uiPriority w:val="99"/>
    <w:semiHidden/>
    <w:rsid w:val="00B95B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2022-09-23T18:48:00Z</dcterms:created>
  <dcterms:modified xsi:type="dcterms:W3CDTF">2022-09-23T19:23:00Z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2022-09-23T19:23:32Z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9fabbf79-0082-4aa9-9e6c-568f5a8709b4</vt:lpwstr>
  </property>
  <property fmtid="{D5CDD505-2E9C-101B-9397-08002B2CF9AE}" pid="8" name="MSIP_Label_defa4170-0d19-0005-0004-bc88714345d2_ContentBits">
    <vt:lpwstr>0</vt:lpwstr>
  </property>
</Properties>
</file>